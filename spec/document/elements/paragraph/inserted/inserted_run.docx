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ins w:id="0" w:author="Christopher Turk" w:date="2017-01-27T07:45:24Z" oouserid="17eaeb71-e813-4f01-8343-e1bf812d3074">
        <w:r>
          <w:t xml:space="preserve">Simple Test Text</w:t>
        </w:r>
      </w:ins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